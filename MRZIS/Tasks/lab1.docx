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Лаба 1</w:t>
        <w:br w:type="textWrapping"/>
        <w:t xml:space="preserve">Бинарная классификация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Цель: реализовать однослойную нейронную сеть для решения задачи классификации с использованием пороговой функции активации.</w:t>
        <w:br w:type="textWrapping"/>
        <w:t xml:space="preserve">Отчет должен содержать:</w:t>
        <w:br w:type="textWrapping"/>
        <w:t xml:space="preserve">1. Условие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Код программы</w:t>
        <w:br w:type="textWrapping"/>
        <w:t xml:space="preserve">3. Результаты тестирования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4. График с визуализацией условия(точки из условия и поверхность, разделяющая области 2-х классов)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5. Вывод</w:t>
        <w:br w:type="textWrapping"/>
        <w:br w:type="textWrapping"/>
        <w:t xml:space="preserve">Теория по лабе: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Книга Головко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Для выполнения работы можно использовать любой язык программирования и математические библиотеки. ML-библиотеки и ML-фреймворки использовать низя:)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x1, x2 - входные данные сети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е - эталонные значения</w:t>
      </w:r>
      <w:r w:rsidDel="00000000" w:rsidR="00000000" w:rsidRPr="00000000">
        <w:rPr>
          <w:rtl w:val="0"/>
        </w:rPr>
        <w:br w:type="textWrapping"/>
        <w:br w:type="textWrapping"/>
        <w:t xml:space="preserve">Вариант 1</w:t>
      </w:r>
    </w:p>
    <w:tbl>
      <w:tblPr>
        <w:tblStyle w:val="Table1"/>
        <w:tblW w:w="2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975"/>
        <w:gridCol w:w="840"/>
        <w:tblGridChange w:id="0">
          <w:tblGrid>
            <w:gridCol w:w="825"/>
            <w:gridCol w:w="975"/>
            <w:gridCol w:w="8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Вариант 2</w:t>
      </w:r>
    </w:p>
    <w:tbl>
      <w:tblPr>
        <w:tblStyle w:val="Table2"/>
        <w:tblW w:w="2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975"/>
        <w:gridCol w:w="840"/>
        <w:tblGridChange w:id="0">
          <w:tblGrid>
            <w:gridCol w:w="825"/>
            <w:gridCol w:w="975"/>
            <w:gridCol w:w="8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br w:type="textWrapping"/>
        <w:t xml:space="preserve">Вариант 3</w:t>
      </w:r>
    </w:p>
    <w:tbl>
      <w:tblPr>
        <w:tblStyle w:val="Table3"/>
        <w:tblW w:w="2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975"/>
        <w:gridCol w:w="840"/>
        <w:tblGridChange w:id="0">
          <w:tblGrid>
            <w:gridCol w:w="825"/>
            <w:gridCol w:w="975"/>
            <w:gridCol w:w="8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ins w:author="Yan Adyson" w:id="0" w:date="2023-10-02T07:31:34Z"/>
              </w:rPr>
            </w:pPr>
            <w:ins w:author="Yan Adyson" w:id="0" w:date="2023-10-02T07:31:34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br w:type="textWrapping"/>
        <w:t xml:space="preserve">Вариант 4</w:t>
      </w:r>
    </w:p>
    <w:tbl>
      <w:tblPr>
        <w:tblStyle w:val="Table4"/>
        <w:tblW w:w="2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975"/>
        <w:gridCol w:w="840"/>
        <w:tblGridChange w:id="0">
          <w:tblGrid>
            <w:gridCol w:w="825"/>
            <w:gridCol w:w="975"/>
            <w:gridCol w:w="8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Вариант 5</w:t>
      </w:r>
    </w:p>
    <w:tbl>
      <w:tblPr>
        <w:tblStyle w:val="Table5"/>
        <w:tblW w:w="2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975"/>
        <w:gridCol w:w="840"/>
        <w:tblGridChange w:id="0">
          <w:tblGrid>
            <w:gridCol w:w="825"/>
            <w:gridCol w:w="975"/>
            <w:gridCol w:w="8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-5</w:t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br w:type="textWrapping"/>
        <w:t xml:space="preserve">Вариант 6</w:t>
      </w:r>
    </w:p>
    <w:tbl>
      <w:tblPr>
        <w:tblStyle w:val="Table6"/>
        <w:tblW w:w="2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975"/>
        <w:gridCol w:w="840"/>
        <w:tblGridChange w:id="0">
          <w:tblGrid>
            <w:gridCol w:w="825"/>
            <w:gridCol w:w="975"/>
            <w:gridCol w:w="8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Вариант 7</w:t>
      </w:r>
    </w:p>
    <w:tbl>
      <w:tblPr>
        <w:tblStyle w:val="Table7"/>
        <w:tblW w:w="2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975"/>
        <w:gridCol w:w="840"/>
        <w:tblGridChange w:id="0">
          <w:tblGrid>
            <w:gridCol w:w="825"/>
            <w:gridCol w:w="975"/>
            <w:gridCol w:w="8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br w:type="textWrapping"/>
        <w:t xml:space="preserve">Вариант 8</w:t>
      </w:r>
    </w:p>
    <w:tbl>
      <w:tblPr>
        <w:tblStyle w:val="Table8"/>
        <w:tblW w:w="2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975"/>
        <w:gridCol w:w="840"/>
        <w:tblGridChange w:id="0">
          <w:tblGrid>
            <w:gridCol w:w="825"/>
            <w:gridCol w:w="975"/>
            <w:gridCol w:w="8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br w:type="textWrapping"/>
        <w:t xml:space="preserve">Вариант 9</w:t>
      </w:r>
    </w:p>
    <w:tbl>
      <w:tblPr>
        <w:tblStyle w:val="Table9"/>
        <w:tblW w:w="2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975"/>
        <w:gridCol w:w="840"/>
        <w:tblGridChange w:id="0">
          <w:tblGrid>
            <w:gridCol w:w="825"/>
            <w:gridCol w:w="975"/>
            <w:gridCol w:w="8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</w:tbl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Вариант 10</w:t>
      </w:r>
    </w:p>
    <w:tbl>
      <w:tblPr>
        <w:tblStyle w:val="Table10"/>
        <w:tblW w:w="2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975"/>
        <w:gridCol w:w="840"/>
        <w:tblGridChange w:id="0">
          <w:tblGrid>
            <w:gridCol w:w="825"/>
            <w:gridCol w:w="975"/>
            <w:gridCol w:w="8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lib.bsu.by/bitstream/123456789/193558/1/Golovko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